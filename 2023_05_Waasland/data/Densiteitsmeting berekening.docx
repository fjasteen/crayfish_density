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8E04" w14:textId="3B27393F" w:rsidR="00933867" w:rsidRPr="00A87806" w:rsidRDefault="00A01F02" w:rsidP="006E18DF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Berekeningen d</w:t>
      </w:r>
      <w:r w:rsidR="006E18DF" w:rsidRPr="00A87806">
        <w:rPr>
          <w:sz w:val="36"/>
          <w:szCs w:val="36"/>
          <w:lang w:val="nl-NL"/>
        </w:rPr>
        <w:t xml:space="preserve">ensiteitsmeting </w:t>
      </w:r>
      <w:r w:rsidR="00A87806" w:rsidRPr="00A87806">
        <w:rPr>
          <w:sz w:val="36"/>
          <w:szCs w:val="36"/>
          <w:lang w:val="nl-NL"/>
        </w:rPr>
        <w:t xml:space="preserve">volgens de MCR methode </w:t>
      </w:r>
    </w:p>
    <w:p w14:paraId="4C2CDAFA" w14:textId="77777777" w:rsidR="006E18DF" w:rsidRDefault="006E18DF" w:rsidP="006E18DF">
      <w:pPr>
        <w:rPr>
          <w:sz w:val="40"/>
          <w:szCs w:val="40"/>
          <w:lang w:val="nl-NL"/>
        </w:rPr>
      </w:pPr>
    </w:p>
    <w:p w14:paraId="071477F5" w14:textId="3BA7759A" w:rsidR="006E18DF" w:rsidRDefault="006E18DF" w:rsidP="006E18DF">
      <w:pPr>
        <w:rPr>
          <w:lang w:val="nl-NL"/>
        </w:rPr>
      </w:pPr>
      <w:r>
        <w:rPr>
          <w:lang w:val="nl-NL"/>
        </w:rPr>
        <w:t>Formule: N = (M * C) / R</w:t>
      </w:r>
    </w:p>
    <w:p w14:paraId="7CDD66D6" w14:textId="3F813E8B" w:rsidR="006E18DF" w:rsidRPr="006E18DF" w:rsidRDefault="006E18DF" w:rsidP="006E18DF">
      <w:pPr>
        <w:spacing w:line="240" w:lineRule="auto"/>
        <w:rPr>
          <w:lang w:val="nl-BE"/>
        </w:rPr>
      </w:pPr>
      <w:r w:rsidRPr="006E18DF">
        <w:rPr>
          <w:lang w:val="nl-BE"/>
        </w:rPr>
        <w:t xml:space="preserve">N: de populatiegrootte </w:t>
      </w:r>
    </w:p>
    <w:p w14:paraId="701A73DA" w14:textId="2F081154" w:rsidR="006E18DF" w:rsidRPr="006E18DF" w:rsidRDefault="006E18DF" w:rsidP="006E18DF">
      <w:pPr>
        <w:spacing w:line="240" w:lineRule="auto"/>
        <w:rPr>
          <w:lang w:val="nl-BE"/>
        </w:rPr>
      </w:pPr>
      <w:r w:rsidRPr="006E18DF">
        <w:rPr>
          <w:lang w:val="nl-BE"/>
        </w:rPr>
        <w:t xml:space="preserve">M: </w:t>
      </w:r>
      <w:r>
        <w:rPr>
          <w:lang w:val="nl-BE"/>
        </w:rPr>
        <w:t>het aantal gemerkte kreeften</w:t>
      </w:r>
    </w:p>
    <w:p w14:paraId="6A74B0CF" w14:textId="311678A7" w:rsidR="006E18DF" w:rsidRPr="006E18DF" w:rsidRDefault="006E18DF" w:rsidP="006E18DF">
      <w:pPr>
        <w:spacing w:line="240" w:lineRule="auto"/>
        <w:rPr>
          <w:lang w:val="nl-BE"/>
        </w:rPr>
      </w:pPr>
      <w:r w:rsidRPr="006E18DF">
        <w:rPr>
          <w:lang w:val="nl-BE"/>
        </w:rPr>
        <w:t>C:</w:t>
      </w:r>
      <w:r>
        <w:rPr>
          <w:lang w:val="nl-BE"/>
        </w:rPr>
        <w:t xml:space="preserve"> het aantal kreeften die gescreend werden tijdens de tweede vangstronde</w:t>
      </w:r>
    </w:p>
    <w:p w14:paraId="32FBD1CE" w14:textId="12EE8861" w:rsidR="006E18DF" w:rsidRDefault="006E18DF" w:rsidP="006E18DF">
      <w:pPr>
        <w:spacing w:line="240" w:lineRule="auto"/>
        <w:rPr>
          <w:lang w:val="nl-BE"/>
        </w:rPr>
      </w:pPr>
      <w:r w:rsidRPr="006E18DF">
        <w:rPr>
          <w:lang w:val="nl-BE"/>
        </w:rPr>
        <w:t>R: het aantal terug gevangen g</w:t>
      </w:r>
      <w:r>
        <w:rPr>
          <w:lang w:val="nl-BE"/>
        </w:rPr>
        <w:t>emerkte kreeften</w:t>
      </w:r>
    </w:p>
    <w:p w14:paraId="3FF489AF" w14:textId="3B97E294" w:rsidR="006E18DF" w:rsidRDefault="00456F3A" w:rsidP="006E18DF">
      <w:pPr>
        <w:spacing w:line="240" w:lineRule="auto"/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DC7F85" wp14:editId="7BB43838">
                <wp:simplePos x="0" y="0"/>
                <wp:positionH relativeFrom="column">
                  <wp:posOffset>4739005</wp:posOffset>
                </wp:positionH>
                <wp:positionV relativeFrom="paragraph">
                  <wp:posOffset>1296035</wp:posOffset>
                </wp:positionV>
                <wp:extent cx="236220" cy="106680"/>
                <wp:effectExtent l="0" t="0" r="30480" b="102870"/>
                <wp:wrapNone/>
                <wp:docPr id="2124520921" name="Verbindingslijn: gebo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06680"/>
                        </a:xfrm>
                        <a:prstGeom prst="bentConnector3">
                          <a:avLst>
                            <a:gd name="adj1" fmla="val 4354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35F9B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2" o:spid="_x0000_s1026" type="#_x0000_t34" style="position:absolute;margin-left:373.15pt;margin-top:102.05pt;width:18.6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" adj="9406" strokecolor="black [3200]" strokeweight="1.5pt">
                <v:stroke endarrow="block"/>
              </v:shape>
            </w:pict>
          </mc:Fallback>
        </mc:AlternateContent>
      </w:r>
      <w:r w:rsidR="00EE6AD4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B19A0" wp14:editId="741E9E51">
                <wp:simplePos x="0" y="0"/>
                <wp:positionH relativeFrom="column">
                  <wp:posOffset>3419475</wp:posOffset>
                </wp:positionH>
                <wp:positionV relativeFrom="paragraph">
                  <wp:posOffset>1166495</wp:posOffset>
                </wp:positionV>
                <wp:extent cx="419100" cy="236220"/>
                <wp:effectExtent l="0" t="0" r="57150" b="87630"/>
                <wp:wrapNone/>
                <wp:docPr id="1541903331" name="Verbindingslijn: gebo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36220"/>
                        </a:xfrm>
                        <a:prstGeom prst="bentConnector3">
                          <a:avLst>
                            <a:gd name="adj1" fmla="val 6272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FD6176" id="Verbindingslijn: gebogen 1" o:spid="_x0000_s1026" type="#_x0000_t34" style="position:absolute;margin-left:269.25pt;margin-top:91.85pt;width:33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" adj="13549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984"/>
        <w:gridCol w:w="1843"/>
        <w:gridCol w:w="1412"/>
      </w:tblGrid>
      <w:tr w:rsidR="006E18DF" w14:paraId="4F249B47" w14:textId="77777777" w:rsidTr="00EE6AD4">
        <w:tc>
          <w:tcPr>
            <w:tcW w:w="2122" w:type="dxa"/>
          </w:tcPr>
          <w:p w14:paraId="601E6B29" w14:textId="65F1E118" w:rsidR="006E18DF" w:rsidRDefault="006E18DF" w:rsidP="006E18DF">
            <w:pPr>
              <w:rPr>
                <w:lang w:val="nl-BE"/>
              </w:rPr>
            </w:pPr>
          </w:p>
        </w:tc>
        <w:tc>
          <w:tcPr>
            <w:tcW w:w="1701" w:type="dxa"/>
          </w:tcPr>
          <w:p w14:paraId="66A37CAC" w14:textId="02C8A1BF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Dinsdag (geel)</w:t>
            </w:r>
          </w:p>
        </w:tc>
        <w:tc>
          <w:tcPr>
            <w:tcW w:w="1984" w:type="dxa"/>
          </w:tcPr>
          <w:p w14:paraId="0A01F38B" w14:textId="0AC5F061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Woensdag (groen)</w:t>
            </w:r>
          </w:p>
        </w:tc>
        <w:tc>
          <w:tcPr>
            <w:tcW w:w="1843" w:type="dxa"/>
          </w:tcPr>
          <w:p w14:paraId="07E8C157" w14:textId="2C1301A0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Donderdag (knip staart)</w:t>
            </w:r>
          </w:p>
        </w:tc>
        <w:tc>
          <w:tcPr>
            <w:tcW w:w="1412" w:type="dxa"/>
          </w:tcPr>
          <w:p w14:paraId="074DCFAC" w14:textId="4AC925A0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 xml:space="preserve">Vrijdag </w:t>
            </w:r>
          </w:p>
        </w:tc>
      </w:tr>
      <w:tr w:rsidR="006E18DF" w14:paraId="58430ED3" w14:textId="77777777" w:rsidTr="00EE6AD4">
        <w:tc>
          <w:tcPr>
            <w:tcW w:w="2122" w:type="dxa"/>
          </w:tcPr>
          <w:p w14:paraId="4A65C98F" w14:textId="16839425" w:rsidR="006E18DF" w:rsidRDefault="00EE6AD4" w:rsidP="006E18DF">
            <w:pPr>
              <w:rPr>
                <w:lang w:val="nl-BE"/>
              </w:rPr>
            </w:pPr>
            <w:r>
              <w:rPr>
                <w:lang w:val="nl-BE"/>
              </w:rPr>
              <w:t># gevangen kreeften</w:t>
            </w:r>
          </w:p>
        </w:tc>
        <w:tc>
          <w:tcPr>
            <w:tcW w:w="1701" w:type="dxa"/>
          </w:tcPr>
          <w:p w14:paraId="03871E46" w14:textId="04DD39F5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9 kreeften</w:t>
            </w:r>
          </w:p>
        </w:tc>
        <w:tc>
          <w:tcPr>
            <w:tcW w:w="1984" w:type="dxa"/>
          </w:tcPr>
          <w:p w14:paraId="3DF259D4" w14:textId="591C3402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 xml:space="preserve">14 kreeften </w:t>
            </w:r>
          </w:p>
        </w:tc>
        <w:tc>
          <w:tcPr>
            <w:tcW w:w="1843" w:type="dxa"/>
          </w:tcPr>
          <w:p w14:paraId="156CDC8E" w14:textId="4A903C63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 xml:space="preserve">12 kreeften </w:t>
            </w:r>
          </w:p>
        </w:tc>
        <w:tc>
          <w:tcPr>
            <w:tcW w:w="1412" w:type="dxa"/>
          </w:tcPr>
          <w:p w14:paraId="0C55F274" w14:textId="3DC2775A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8 kreeften</w:t>
            </w:r>
          </w:p>
        </w:tc>
      </w:tr>
      <w:tr w:rsidR="006E18DF" w14:paraId="0B95B04A" w14:textId="77777777" w:rsidTr="00EE6AD4">
        <w:tc>
          <w:tcPr>
            <w:tcW w:w="2122" w:type="dxa"/>
          </w:tcPr>
          <w:p w14:paraId="1F9CA7D2" w14:textId="7D70C1DD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Ge</w:t>
            </w:r>
            <w:r w:rsidR="00CB4BB7">
              <w:rPr>
                <w:lang w:val="nl-BE"/>
              </w:rPr>
              <w:t>le markering</w:t>
            </w:r>
          </w:p>
        </w:tc>
        <w:tc>
          <w:tcPr>
            <w:tcW w:w="1701" w:type="dxa"/>
            <w:shd w:val="clear" w:color="auto" w:fill="000000" w:themeFill="text1"/>
          </w:tcPr>
          <w:p w14:paraId="4AB0E2B2" w14:textId="77777777" w:rsidR="006E18DF" w:rsidRDefault="006E18DF" w:rsidP="006E18DF">
            <w:pPr>
              <w:jc w:val="center"/>
              <w:rPr>
                <w:lang w:val="nl-BE"/>
              </w:rPr>
            </w:pPr>
          </w:p>
        </w:tc>
        <w:tc>
          <w:tcPr>
            <w:tcW w:w="1984" w:type="dxa"/>
          </w:tcPr>
          <w:p w14:paraId="57DEDDBB" w14:textId="16F8237B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 xml:space="preserve">2 kreeften </w:t>
            </w:r>
          </w:p>
        </w:tc>
        <w:tc>
          <w:tcPr>
            <w:tcW w:w="1843" w:type="dxa"/>
          </w:tcPr>
          <w:p w14:paraId="1BED42DA" w14:textId="620F21E2" w:rsidR="006E18DF" w:rsidRDefault="00C95587" w:rsidP="006E18DF">
            <w:pPr>
              <w:rPr>
                <w:lang w:val="nl-BE"/>
              </w:rPr>
            </w:pPr>
            <w:r>
              <w:rPr>
                <w:lang w:val="nl-BE"/>
              </w:rPr>
              <w:t>2 kreeften</w:t>
            </w:r>
          </w:p>
        </w:tc>
        <w:tc>
          <w:tcPr>
            <w:tcW w:w="1412" w:type="dxa"/>
          </w:tcPr>
          <w:p w14:paraId="782A5898" w14:textId="40E2D912" w:rsidR="006E18DF" w:rsidRDefault="00C95587" w:rsidP="006E18DF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6E18DF" w14:paraId="7CE98841" w14:textId="77777777" w:rsidTr="00EE6AD4">
        <w:tc>
          <w:tcPr>
            <w:tcW w:w="2122" w:type="dxa"/>
          </w:tcPr>
          <w:p w14:paraId="0898BE1C" w14:textId="69A8B599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>Gro</w:t>
            </w:r>
            <w:r w:rsidR="00CB4BB7">
              <w:rPr>
                <w:lang w:val="nl-BE"/>
              </w:rPr>
              <w:t>ene markering</w:t>
            </w:r>
          </w:p>
        </w:tc>
        <w:tc>
          <w:tcPr>
            <w:tcW w:w="1701" w:type="dxa"/>
            <w:shd w:val="clear" w:color="auto" w:fill="000000" w:themeFill="text1"/>
          </w:tcPr>
          <w:p w14:paraId="31743704" w14:textId="77777777" w:rsidR="006E18DF" w:rsidRDefault="006E18DF" w:rsidP="006E18DF">
            <w:pPr>
              <w:rPr>
                <w:lang w:val="nl-BE"/>
              </w:rPr>
            </w:pPr>
          </w:p>
        </w:tc>
        <w:tc>
          <w:tcPr>
            <w:tcW w:w="1984" w:type="dxa"/>
            <w:shd w:val="clear" w:color="auto" w:fill="000000" w:themeFill="text1"/>
          </w:tcPr>
          <w:p w14:paraId="66C1E6A0" w14:textId="7EF5A97E" w:rsidR="006E18DF" w:rsidRDefault="006E18DF" w:rsidP="006E18DF">
            <w:pPr>
              <w:rPr>
                <w:lang w:val="nl-BE"/>
              </w:rPr>
            </w:pPr>
          </w:p>
        </w:tc>
        <w:tc>
          <w:tcPr>
            <w:tcW w:w="1843" w:type="dxa"/>
          </w:tcPr>
          <w:p w14:paraId="37B979A4" w14:textId="357411FD" w:rsidR="006E18DF" w:rsidRDefault="00C95587" w:rsidP="006E18DF">
            <w:pPr>
              <w:rPr>
                <w:lang w:val="nl-BE"/>
              </w:rPr>
            </w:pPr>
            <w:r>
              <w:rPr>
                <w:lang w:val="nl-BE"/>
              </w:rPr>
              <w:t xml:space="preserve">3 kreeften </w:t>
            </w:r>
          </w:p>
        </w:tc>
        <w:tc>
          <w:tcPr>
            <w:tcW w:w="1412" w:type="dxa"/>
          </w:tcPr>
          <w:p w14:paraId="617C6989" w14:textId="14169E2D" w:rsidR="006E18DF" w:rsidRDefault="00C95587" w:rsidP="006E18DF">
            <w:pPr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6E18DF" w14:paraId="5339E35E" w14:textId="77777777" w:rsidTr="00EE6AD4">
        <w:tc>
          <w:tcPr>
            <w:tcW w:w="2122" w:type="dxa"/>
          </w:tcPr>
          <w:p w14:paraId="261D1D80" w14:textId="7C314E34" w:rsidR="006E18DF" w:rsidRDefault="006E18DF" w:rsidP="006E18DF">
            <w:pPr>
              <w:rPr>
                <w:lang w:val="nl-BE"/>
              </w:rPr>
            </w:pPr>
            <w:r>
              <w:rPr>
                <w:lang w:val="nl-BE"/>
              </w:rPr>
              <w:t xml:space="preserve">Knip staart </w:t>
            </w:r>
            <w:r w:rsidR="00CB4BB7">
              <w:rPr>
                <w:lang w:val="nl-BE"/>
              </w:rPr>
              <w:t>mark.</w:t>
            </w:r>
          </w:p>
        </w:tc>
        <w:tc>
          <w:tcPr>
            <w:tcW w:w="1701" w:type="dxa"/>
            <w:shd w:val="clear" w:color="auto" w:fill="000000" w:themeFill="text1"/>
          </w:tcPr>
          <w:p w14:paraId="187C7E32" w14:textId="77777777" w:rsidR="006E18DF" w:rsidRDefault="006E18DF" w:rsidP="006E18DF">
            <w:pPr>
              <w:rPr>
                <w:lang w:val="nl-BE"/>
              </w:rPr>
            </w:pPr>
          </w:p>
        </w:tc>
        <w:tc>
          <w:tcPr>
            <w:tcW w:w="1984" w:type="dxa"/>
            <w:shd w:val="clear" w:color="auto" w:fill="000000" w:themeFill="text1"/>
          </w:tcPr>
          <w:p w14:paraId="460182F4" w14:textId="526F7230" w:rsidR="006E18DF" w:rsidRDefault="006E18DF" w:rsidP="006E18DF">
            <w:pPr>
              <w:rPr>
                <w:lang w:val="nl-BE"/>
              </w:rPr>
            </w:pPr>
          </w:p>
        </w:tc>
        <w:tc>
          <w:tcPr>
            <w:tcW w:w="1843" w:type="dxa"/>
            <w:shd w:val="clear" w:color="auto" w:fill="000000" w:themeFill="text1"/>
          </w:tcPr>
          <w:p w14:paraId="4309A11C" w14:textId="426F1C27" w:rsidR="006E18DF" w:rsidRDefault="006E18DF" w:rsidP="006E18DF">
            <w:pPr>
              <w:rPr>
                <w:lang w:val="nl-BE"/>
              </w:rPr>
            </w:pPr>
          </w:p>
        </w:tc>
        <w:tc>
          <w:tcPr>
            <w:tcW w:w="1412" w:type="dxa"/>
          </w:tcPr>
          <w:p w14:paraId="63767A2C" w14:textId="75A6A1A0" w:rsidR="006E18DF" w:rsidRDefault="00C95587" w:rsidP="006E18DF">
            <w:pPr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</w:tr>
    </w:tbl>
    <w:p w14:paraId="3C0E8EA3" w14:textId="17D4C1DF" w:rsidR="006E18DF" w:rsidRDefault="00C95587" w:rsidP="00C95587">
      <w:pPr>
        <w:spacing w:line="240" w:lineRule="auto"/>
        <w:ind w:right="-284"/>
        <w:rPr>
          <w:sz w:val="18"/>
          <w:szCs w:val="18"/>
          <w:lang w:val="nl-BE"/>
        </w:rPr>
      </w:pPr>
      <w:r>
        <w:rPr>
          <w:lang w:val="nl-BE"/>
        </w:rPr>
        <w:t xml:space="preserve">                                                                                                                   </w:t>
      </w:r>
      <w:r w:rsidR="00EE6AD4">
        <w:rPr>
          <w:lang w:val="nl-BE"/>
        </w:rPr>
        <w:t xml:space="preserve">        </w:t>
      </w:r>
      <w:r w:rsidRPr="00C95587">
        <w:rPr>
          <w:sz w:val="18"/>
          <w:szCs w:val="18"/>
          <w:lang w:val="nl-BE"/>
        </w:rPr>
        <w:t>1 g</w:t>
      </w:r>
      <w:r w:rsidR="007B7F21">
        <w:rPr>
          <w:sz w:val="18"/>
          <w:szCs w:val="18"/>
          <w:lang w:val="nl-BE"/>
        </w:rPr>
        <w:t>eel</w:t>
      </w:r>
      <w:r w:rsidRPr="00C95587">
        <w:rPr>
          <w:sz w:val="18"/>
          <w:szCs w:val="18"/>
          <w:lang w:val="nl-BE"/>
        </w:rPr>
        <w:t xml:space="preserve"> als g</w:t>
      </w:r>
      <w:r w:rsidR="007B7F21">
        <w:rPr>
          <w:sz w:val="18"/>
          <w:szCs w:val="18"/>
          <w:lang w:val="nl-BE"/>
        </w:rPr>
        <w:t xml:space="preserve">roen </w:t>
      </w:r>
      <w:r>
        <w:rPr>
          <w:sz w:val="18"/>
          <w:szCs w:val="18"/>
          <w:lang w:val="nl-BE"/>
        </w:rPr>
        <w:t xml:space="preserve">     </w:t>
      </w:r>
      <w:r w:rsidR="00EE6AD4">
        <w:rPr>
          <w:sz w:val="18"/>
          <w:szCs w:val="18"/>
          <w:lang w:val="nl-BE"/>
        </w:rPr>
        <w:t xml:space="preserve">       </w:t>
      </w:r>
      <w:r w:rsidR="00456F3A">
        <w:rPr>
          <w:sz w:val="18"/>
          <w:szCs w:val="18"/>
          <w:lang w:val="nl-BE"/>
        </w:rPr>
        <w:t xml:space="preserve">  </w:t>
      </w:r>
      <w:r>
        <w:rPr>
          <w:sz w:val="18"/>
          <w:szCs w:val="18"/>
          <w:lang w:val="nl-BE"/>
        </w:rPr>
        <w:t>1 groen als knip</w:t>
      </w:r>
    </w:p>
    <w:p w14:paraId="78BED657" w14:textId="382C500C" w:rsidR="00F53CD9" w:rsidRDefault="00F53CD9" w:rsidP="00C95587">
      <w:pPr>
        <w:spacing w:line="240" w:lineRule="auto"/>
        <w:ind w:right="-284"/>
        <w:rPr>
          <w:sz w:val="18"/>
          <w:szCs w:val="18"/>
          <w:lang w:val="nl-BE"/>
        </w:rPr>
      </w:pPr>
    </w:p>
    <w:p w14:paraId="440163FB" w14:textId="4144E680" w:rsidR="00F53CD9" w:rsidRDefault="00F53CD9" w:rsidP="00F53CD9">
      <w:pPr>
        <w:pStyle w:val="Lijstalinea"/>
        <w:numPr>
          <w:ilvl w:val="0"/>
          <w:numId w:val="1"/>
        </w:numPr>
        <w:spacing w:line="240" w:lineRule="auto"/>
        <w:ind w:right="-284"/>
        <w:rPr>
          <w:lang w:val="nl-BE"/>
        </w:rPr>
      </w:pPr>
      <w:r w:rsidRPr="00F53CD9">
        <w:rPr>
          <w:lang w:val="nl-BE"/>
        </w:rPr>
        <w:t xml:space="preserve">Maandag werden er 15 fuiken geplaatst over een lengte van 150 meter in de </w:t>
      </w:r>
      <w:proofErr w:type="spellStart"/>
      <w:r w:rsidRPr="00F53CD9">
        <w:rPr>
          <w:lang w:val="nl-BE"/>
        </w:rPr>
        <w:t>Leebeek</w:t>
      </w:r>
      <w:proofErr w:type="spellEnd"/>
      <w:r w:rsidRPr="00F53CD9">
        <w:rPr>
          <w:lang w:val="nl-BE"/>
        </w:rPr>
        <w:t xml:space="preserve"> (Leestraat, Sint-Niklaas). </w:t>
      </w:r>
    </w:p>
    <w:p w14:paraId="6A409CA0" w14:textId="77777777" w:rsidR="006354C7" w:rsidRPr="00F53CD9" w:rsidRDefault="006354C7" w:rsidP="006354C7">
      <w:pPr>
        <w:pStyle w:val="Lijstalinea"/>
        <w:spacing w:line="240" w:lineRule="auto"/>
        <w:ind w:right="-284"/>
        <w:rPr>
          <w:lang w:val="nl-BE"/>
        </w:rPr>
      </w:pPr>
    </w:p>
    <w:p w14:paraId="08FF42FA" w14:textId="1BDA471D" w:rsidR="006354C7" w:rsidRDefault="00F53CD9" w:rsidP="006354C7">
      <w:pPr>
        <w:pStyle w:val="Lijstalinea"/>
        <w:numPr>
          <w:ilvl w:val="0"/>
          <w:numId w:val="1"/>
        </w:numPr>
        <w:spacing w:line="240" w:lineRule="auto"/>
        <w:ind w:right="-284"/>
        <w:rPr>
          <w:lang w:val="nl-BE"/>
        </w:rPr>
      </w:pPr>
      <w:r w:rsidRPr="00F53CD9">
        <w:rPr>
          <w:lang w:val="nl-BE"/>
        </w:rPr>
        <w:t xml:space="preserve">Dinsdag werden de fuiken een eerste keer gecontroleerd. Daarbij werden 9 rode Amerikaanse rivierkreeften gevangen. Deze werden gemeten, gemarkeerd met een gele stift en weer vrijgelaten. </w:t>
      </w:r>
    </w:p>
    <w:p w14:paraId="7A3FECCE" w14:textId="77777777" w:rsidR="006354C7" w:rsidRPr="006354C7" w:rsidRDefault="006354C7" w:rsidP="006354C7">
      <w:pPr>
        <w:pStyle w:val="Lijstalinea"/>
        <w:spacing w:line="240" w:lineRule="auto"/>
        <w:ind w:right="-284"/>
        <w:rPr>
          <w:lang w:val="nl-BE"/>
        </w:rPr>
      </w:pPr>
    </w:p>
    <w:p w14:paraId="1C3387BB" w14:textId="65C65924" w:rsidR="00F53CD9" w:rsidRPr="00F53CD9" w:rsidRDefault="00F53CD9" w:rsidP="00F53CD9">
      <w:pPr>
        <w:pStyle w:val="Lijstalinea"/>
        <w:numPr>
          <w:ilvl w:val="0"/>
          <w:numId w:val="1"/>
        </w:numPr>
        <w:spacing w:line="240" w:lineRule="auto"/>
        <w:ind w:right="-284"/>
        <w:rPr>
          <w:lang w:val="nl-BE"/>
        </w:rPr>
      </w:pPr>
      <w:r w:rsidRPr="00F53CD9">
        <w:rPr>
          <w:lang w:val="nl-BE"/>
        </w:rPr>
        <w:t>Woensdag werden 14 kreeften gevangen. Daar za</w:t>
      </w:r>
      <w:r>
        <w:rPr>
          <w:lang w:val="nl-BE"/>
        </w:rPr>
        <w:t>ten 2 geel gemarkeerde kreeften bij. De</w:t>
      </w:r>
      <w:r w:rsidR="0034028D">
        <w:rPr>
          <w:lang w:val="nl-BE"/>
        </w:rPr>
        <w:t xml:space="preserve"> </w:t>
      </w:r>
      <w:r>
        <w:rPr>
          <w:lang w:val="nl-BE"/>
        </w:rPr>
        <w:t>kreeften kregen ditmaal een groene markering.</w:t>
      </w:r>
    </w:p>
    <w:p w14:paraId="2CAE633E" w14:textId="77777777" w:rsidR="00F53CD9" w:rsidRDefault="00F53CD9" w:rsidP="00F53CD9">
      <w:pPr>
        <w:pStyle w:val="Lijstalinea"/>
        <w:spacing w:line="240" w:lineRule="auto"/>
        <w:rPr>
          <w:lang w:val="nl-BE"/>
        </w:rPr>
      </w:pPr>
    </w:p>
    <w:p w14:paraId="30385FB7" w14:textId="06A43600" w:rsidR="00A87806" w:rsidRPr="00A87806" w:rsidRDefault="000D40D1" w:rsidP="00A87806">
      <w:pPr>
        <w:pStyle w:val="Lijstalinea"/>
        <w:spacing w:line="240" w:lineRule="auto"/>
        <w:rPr>
          <w:lang w:val="nl-BE"/>
        </w:rPr>
      </w:pPr>
      <w:commentRangeStart w:id="0"/>
      <w:r>
        <w:rPr>
          <w:lang w:val="nl-NL"/>
        </w:rPr>
        <w:t>N = (M * C) / R</w:t>
      </w:r>
      <w:r>
        <w:rPr>
          <w:lang w:val="nl-BE"/>
        </w:rPr>
        <w:t xml:space="preserve"> = </w:t>
      </w:r>
      <w:r w:rsidR="006354C7">
        <w:rPr>
          <w:lang w:val="nl-BE"/>
        </w:rPr>
        <w:t>(</w:t>
      </w:r>
      <w:r w:rsidR="00F53CD9">
        <w:rPr>
          <w:lang w:val="nl-BE"/>
        </w:rPr>
        <w:t>9 * 14</w:t>
      </w:r>
      <w:r w:rsidR="006354C7">
        <w:rPr>
          <w:lang w:val="nl-BE"/>
        </w:rPr>
        <w:t>)</w:t>
      </w:r>
      <w:r w:rsidR="00F53CD9">
        <w:rPr>
          <w:lang w:val="nl-BE"/>
        </w:rPr>
        <w:t xml:space="preserve"> / 2 = </w:t>
      </w:r>
      <w:r w:rsidR="00867F1A">
        <w:rPr>
          <w:lang w:val="nl-BE"/>
        </w:rPr>
        <w:t>63</w:t>
      </w:r>
      <w:r w:rsidR="00A87806">
        <w:rPr>
          <w:lang w:val="nl-BE"/>
        </w:rPr>
        <w:t xml:space="preserve">   </w:t>
      </w:r>
      <w:commentRangeEnd w:id="0"/>
      <w:r w:rsidR="002559E0">
        <w:rPr>
          <w:rStyle w:val="Verwijzingopmerking"/>
        </w:rPr>
        <w:commentReference w:id="0"/>
      </w:r>
      <w:r w:rsidR="00A87806">
        <w:rPr>
          <w:lang w:val="nl-BE"/>
        </w:rPr>
        <w:t xml:space="preserve">            (</w:t>
      </w:r>
      <w:r w:rsidR="00A87806" w:rsidRPr="00A87806">
        <w:rPr>
          <w:lang w:val="nl-BE"/>
        </w:rPr>
        <w:t>R = aantal kreeften met een gele markering</w:t>
      </w:r>
      <w:r w:rsidR="00A87806">
        <w:rPr>
          <w:lang w:val="nl-BE"/>
        </w:rPr>
        <w:t>)</w:t>
      </w:r>
    </w:p>
    <w:p w14:paraId="2EB6293B" w14:textId="77777777" w:rsidR="00F53CD9" w:rsidRDefault="00F53CD9" w:rsidP="00F53CD9">
      <w:pPr>
        <w:pStyle w:val="Lijstalinea"/>
        <w:spacing w:line="240" w:lineRule="auto"/>
        <w:rPr>
          <w:lang w:val="nl-BE"/>
        </w:rPr>
      </w:pPr>
    </w:p>
    <w:p w14:paraId="691F9D65" w14:textId="174C87D4" w:rsidR="00F53CD9" w:rsidRDefault="00F53CD9" w:rsidP="00F53CD9">
      <w:pPr>
        <w:pStyle w:val="Lijstalinea"/>
        <w:numPr>
          <w:ilvl w:val="0"/>
          <w:numId w:val="1"/>
        </w:numPr>
        <w:spacing w:line="240" w:lineRule="auto"/>
        <w:rPr>
          <w:lang w:val="nl-BE"/>
        </w:rPr>
      </w:pPr>
      <w:r>
        <w:rPr>
          <w:lang w:val="nl-BE"/>
        </w:rPr>
        <w:t>Donderdag zaten er 12 kreeften in de fuiken. 4 kreeften hadden een markering</w:t>
      </w:r>
      <w:r w:rsidR="00867F1A">
        <w:rPr>
          <w:lang w:val="nl-BE"/>
        </w:rPr>
        <w:t>. 1 kreeft had een gele markering, 2 hadden een groene markering en 1 had zowel een gele als groene markering.</w:t>
      </w:r>
      <w:r w:rsidR="00786F79">
        <w:rPr>
          <w:lang w:val="nl-BE"/>
        </w:rPr>
        <w:t xml:space="preserve"> De gevangen kreeften kregen een knip in hun staart.</w:t>
      </w:r>
    </w:p>
    <w:p w14:paraId="2CCEA62B" w14:textId="77777777" w:rsidR="00867F1A" w:rsidRDefault="00867F1A" w:rsidP="00867F1A">
      <w:pPr>
        <w:pStyle w:val="Lijstalinea"/>
        <w:spacing w:line="240" w:lineRule="auto"/>
        <w:rPr>
          <w:lang w:val="nl-BE"/>
        </w:rPr>
      </w:pPr>
    </w:p>
    <w:p w14:paraId="62C706F1" w14:textId="78521996" w:rsidR="00867F1A" w:rsidRDefault="000D40D1" w:rsidP="00867F1A">
      <w:pPr>
        <w:pStyle w:val="Lijstalinea"/>
        <w:spacing w:line="240" w:lineRule="auto"/>
        <w:rPr>
          <w:lang w:val="nl-BE"/>
        </w:rPr>
      </w:pPr>
      <w:commentRangeStart w:id="1"/>
      <w:r>
        <w:rPr>
          <w:lang w:val="nl-NL"/>
        </w:rPr>
        <w:t>N = (M * C) / R</w:t>
      </w:r>
      <w:r>
        <w:rPr>
          <w:lang w:val="nl-BE"/>
        </w:rPr>
        <w:t xml:space="preserve"> = </w:t>
      </w:r>
      <w:r w:rsidR="006354C7">
        <w:rPr>
          <w:lang w:val="nl-BE"/>
        </w:rPr>
        <w:t>(</w:t>
      </w:r>
      <w:r w:rsidR="00867F1A">
        <w:rPr>
          <w:lang w:val="nl-BE"/>
        </w:rPr>
        <w:t>14</w:t>
      </w:r>
      <w:ins w:id="2" w:author="Boets Pieter" w:date="2023-06-16T08:29:00Z">
        <w:r w:rsidR="002559E0">
          <w:rPr>
            <w:lang w:val="nl-BE"/>
          </w:rPr>
          <w:t>+9</w:t>
        </w:r>
      </w:ins>
      <w:r w:rsidR="00867F1A">
        <w:rPr>
          <w:lang w:val="nl-BE"/>
        </w:rPr>
        <w:t xml:space="preserve"> * 12</w:t>
      </w:r>
      <w:r w:rsidR="006354C7">
        <w:rPr>
          <w:lang w:val="nl-BE"/>
        </w:rPr>
        <w:t>)</w:t>
      </w:r>
      <w:r w:rsidR="00867F1A">
        <w:rPr>
          <w:lang w:val="nl-BE"/>
        </w:rPr>
        <w:t xml:space="preserve"> / </w:t>
      </w:r>
      <w:r w:rsidR="006354C7">
        <w:rPr>
          <w:lang w:val="nl-BE"/>
        </w:rPr>
        <w:t>3</w:t>
      </w:r>
      <w:ins w:id="3" w:author="Boets Pieter" w:date="2023-06-16T08:30:00Z">
        <w:r w:rsidR="002559E0">
          <w:rPr>
            <w:lang w:val="nl-BE"/>
          </w:rPr>
          <w:t>+2</w:t>
        </w:r>
      </w:ins>
      <w:r w:rsidR="00867F1A">
        <w:rPr>
          <w:lang w:val="nl-BE"/>
        </w:rPr>
        <w:t xml:space="preserve"> = </w:t>
      </w:r>
      <w:ins w:id="4" w:author="Boets Pieter" w:date="2023-06-16T08:30:00Z">
        <w:r w:rsidR="002559E0">
          <w:rPr>
            <w:lang w:val="nl-BE"/>
          </w:rPr>
          <w:t>55,2</w:t>
        </w:r>
      </w:ins>
      <w:del w:id="5" w:author="Boets Pieter" w:date="2023-06-16T08:30:00Z">
        <w:r w:rsidR="006354C7" w:rsidDel="002559E0">
          <w:rPr>
            <w:lang w:val="nl-BE"/>
          </w:rPr>
          <w:delText>56</w:delText>
        </w:r>
      </w:del>
      <w:r w:rsidR="00A87806">
        <w:rPr>
          <w:lang w:val="nl-BE"/>
        </w:rPr>
        <w:t xml:space="preserve">               </w:t>
      </w:r>
      <w:commentRangeEnd w:id="1"/>
      <w:r w:rsidR="002559E0">
        <w:rPr>
          <w:rStyle w:val="Verwijzingopmerking"/>
        </w:rPr>
        <w:commentReference w:id="1"/>
      </w:r>
      <w:r w:rsidR="00A87806">
        <w:rPr>
          <w:lang w:val="nl-BE"/>
        </w:rPr>
        <w:t>(</w:t>
      </w:r>
      <w:r w:rsidR="00A87806" w:rsidRPr="00A87806">
        <w:rPr>
          <w:lang w:val="nl-BE"/>
        </w:rPr>
        <w:t xml:space="preserve">R = aantal kreeften met een </w:t>
      </w:r>
      <w:r w:rsidR="0034028D">
        <w:rPr>
          <w:lang w:val="nl-BE"/>
        </w:rPr>
        <w:t>groene</w:t>
      </w:r>
      <w:r w:rsidR="00A87806" w:rsidRPr="00A87806">
        <w:rPr>
          <w:lang w:val="nl-BE"/>
        </w:rPr>
        <w:t xml:space="preserve"> markering</w:t>
      </w:r>
      <w:r w:rsidR="00A87806">
        <w:rPr>
          <w:lang w:val="nl-BE"/>
        </w:rPr>
        <w:t>)</w:t>
      </w:r>
    </w:p>
    <w:p w14:paraId="199107E6" w14:textId="77777777" w:rsidR="00867F1A" w:rsidRDefault="00867F1A" w:rsidP="00867F1A">
      <w:pPr>
        <w:pStyle w:val="Lijstalinea"/>
        <w:spacing w:line="240" w:lineRule="auto"/>
        <w:rPr>
          <w:lang w:val="nl-BE"/>
        </w:rPr>
      </w:pPr>
    </w:p>
    <w:p w14:paraId="20633F34" w14:textId="69DEA89B" w:rsidR="00867F1A" w:rsidRDefault="00867F1A" w:rsidP="00F53CD9">
      <w:pPr>
        <w:pStyle w:val="Lijstalinea"/>
        <w:numPr>
          <w:ilvl w:val="0"/>
          <w:numId w:val="1"/>
        </w:numPr>
        <w:spacing w:line="240" w:lineRule="auto"/>
        <w:rPr>
          <w:lang w:val="nl-BE"/>
        </w:rPr>
      </w:pPr>
      <w:r>
        <w:rPr>
          <w:lang w:val="nl-BE"/>
        </w:rPr>
        <w:t>Vrijdag werden er 8 kreeften gevangen. 3 daarvan hadden markeringen. 1 kreeft had een gele markering, 1 had een knip in zijn staart en 1 had zowel een groene markering als een knip in zijn staart.</w:t>
      </w:r>
    </w:p>
    <w:p w14:paraId="5CD7FD55" w14:textId="77777777" w:rsidR="00867F1A" w:rsidRDefault="00867F1A" w:rsidP="00867F1A">
      <w:pPr>
        <w:pStyle w:val="Lijstalinea"/>
        <w:spacing w:line="240" w:lineRule="auto"/>
        <w:rPr>
          <w:lang w:val="nl-BE"/>
        </w:rPr>
      </w:pPr>
    </w:p>
    <w:p w14:paraId="5E6703E5" w14:textId="2A1FDE47" w:rsidR="00867F1A" w:rsidRDefault="000D40D1" w:rsidP="00867F1A">
      <w:pPr>
        <w:pStyle w:val="Lijstalinea"/>
        <w:spacing w:line="240" w:lineRule="auto"/>
        <w:rPr>
          <w:lang w:val="nl-BE"/>
        </w:rPr>
      </w:pPr>
      <w:r>
        <w:rPr>
          <w:lang w:val="nl-NL"/>
        </w:rPr>
        <w:t>N = (M * C) / R</w:t>
      </w:r>
      <w:r>
        <w:rPr>
          <w:lang w:val="nl-BE"/>
        </w:rPr>
        <w:t xml:space="preserve"> = </w:t>
      </w:r>
      <w:r w:rsidR="006354C7">
        <w:rPr>
          <w:lang w:val="nl-BE"/>
        </w:rPr>
        <w:t>(</w:t>
      </w:r>
      <w:r w:rsidR="00867F1A">
        <w:rPr>
          <w:lang w:val="nl-BE"/>
        </w:rPr>
        <w:t>12 * 8</w:t>
      </w:r>
      <w:r w:rsidR="006354C7">
        <w:rPr>
          <w:lang w:val="nl-BE"/>
        </w:rPr>
        <w:t>)</w:t>
      </w:r>
      <w:r w:rsidR="00867F1A">
        <w:rPr>
          <w:lang w:val="nl-BE"/>
        </w:rPr>
        <w:t xml:space="preserve"> / 2 = </w:t>
      </w:r>
      <w:r w:rsidR="006354C7">
        <w:rPr>
          <w:lang w:val="nl-BE"/>
        </w:rPr>
        <w:t>48</w:t>
      </w:r>
      <w:r w:rsidR="00A87806">
        <w:rPr>
          <w:lang w:val="nl-BE"/>
        </w:rPr>
        <w:t xml:space="preserve">                  (</w:t>
      </w:r>
      <w:r w:rsidR="00A87806" w:rsidRPr="00A87806">
        <w:rPr>
          <w:lang w:val="nl-BE"/>
        </w:rPr>
        <w:t xml:space="preserve">R = aantal kreeften met een </w:t>
      </w:r>
      <w:r w:rsidR="0034028D">
        <w:rPr>
          <w:lang w:val="nl-BE"/>
        </w:rPr>
        <w:t>knip in de staart</w:t>
      </w:r>
      <w:r w:rsidR="00A87806">
        <w:rPr>
          <w:lang w:val="nl-BE"/>
        </w:rPr>
        <w:t>)</w:t>
      </w:r>
    </w:p>
    <w:p w14:paraId="1D5E4411" w14:textId="77777777" w:rsidR="006354C7" w:rsidRDefault="006354C7" w:rsidP="00867F1A">
      <w:pPr>
        <w:pStyle w:val="Lijstalinea"/>
        <w:spacing w:line="240" w:lineRule="auto"/>
        <w:rPr>
          <w:lang w:val="nl-BE"/>
        </w:rPr>
      </w:pPr>
    </w:p>
    <w:p w14:paraId="17385438" w14:textId="0EC122A4" w:rsidR="006354C7" w:rsidRDefault="006354C7" w:rsidP="006354C7">
      <w:pPr>
        <w:pStyle w:val="Lijstalinea"/>
        <w:numPr>
          <w:ilvl w:val="0"/>
          <w:numId w:val="1"/>
        </w:numPr>
        <w:spacing w:line="240" w:lineRule="auto"/>
        <w:rPr>
          <w:lang w:val="nl-BE"/>
        </w:rPr>
      </w:pPr>
      <w:r>
        <w:rPr>
          <w:lang w:val="nl-BE"/>
        </w:rPr>
        <w:t>Totaal over de hele week</w:t>
      </w:r>
    </w:p>
    <w:p w14:paraId="0A6B618E" w14:textId="77777777" w:rsidR="006354C7" w:rsidRDefault="006354C7" w:rsidP="006354C7">
      <w:pPr>
        <w:pStyle w:val="Lijstalinea"/>
        <w:spacing w:line="240" w:lineRule="auto"/>
        <w:rPr>
          <w:lang w:val="nl-BE"/>
        </w:rPr>
      </w:pPr>
    </w:p>
    <w:p w14:paraId="436F6DE4" w14:textId="1B7B14F9" w:rsidR="00867F1A" w:rsidRPr="00867F1A" w:rsidRDefault="000D40D1" w:rsidP="006354C7">
      <w:pPr>
        <w:pStyle w:val="Lijstalinea"/>
        <w:spacing w:line="240" w:lineRule="auto"/>
        <w:rPr>
          <w:lang w:val="nl-BE"/>
        </w:rPr>
      </w:pPr>
      <w:commentRangeStart w:id="6"/>
      <w:r>
        <w:rPr>
          <w:lang w:val="nl-NL"/>
        </w:rPr>
        <w:t>N = (M * C) / R</w:t>
      </w:r>
      <w:r>
        <w:rPr>
          <w:lang w:val="nl-BE"/>
        </w:rPr>
        <w:t xml:space="preserve"> = </w:t>
      </w:r>
      <w:r w:rsidR="006354C7">
        <w:rPr>
          <w:lang w:val="nl-BE"/>
        </w:rPr>
        <w:t>(35 * 34) / 9 = 132</w:t>
      </w:r>
      <w:r w:rsidR="0034028D">
        <w:rPr>
          <w:lang w:val="nl-BE"/>
        </w:rPr>
        <w:t xml:space="preserve">            </w:t>
      </w:r>
      <w:r w:rsidR="007B7F21">
        <w:rPr>
          <w:lang w:val="nl-BE"/>
        </w:rPr>
        <w:t xml:space="preserve">  </w:t>
      </w:r>
      <w:r w:rsidR="0034028D">
        <w:rPr>
          <w:lang w:val="nl-BE"/>
        </w:rPr>
        <w:t xml:space="preserve"> (R = aantal kreeften met 1 of meer markeringen</w:t>
      </w:r>
      <w:r w:rsidR="00786F79">
        <w:rPr>
          <w:lang w:val="nl-BE"/>
        </w:rPr>
        <w:t>)</w:t>
      </w:r>
      <w:commentRangeEnd w:id="6"/>
      <w:r w:rsidR="002559E0">
        <w:rPr>
          <w:rStyle w:val="Verwijzingopmerking"/>
        </w:rPr>
        <w:commentReference w:id="6"/>
      </w:r>
    </w:p>
    <w:sectPr w:rsidR="00867F1A" w:rsidRPr="00867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ets Pieter" w:date="2023-06-16T08:29:00Z" w:initials="BP">
    <w:p w14:paraId="7404E561" w14:textId="7EB41CBB" w:rsidR="002559E0" w:rsidRDefault="002559E0">
      <w:pPr>
        <w:pStyle w:val="Tekstopmerking"/>
      </w:pPr>
      <w:r>
        <w:rPr>
          <w:rStyle w:val="Verwijzingopmerking"/>
        </w:rPr>
        <w:annotationRef/>
      </w:r>
      <w:r>
        <w:t>correct</w:t>
      </w:r>
    </w:p>
  </w:comment>
  <w:comment w:id="1" w:author="Boets Pieter" w:date="2023-06-16T08:33:00Z" w:initials="BP">
    <w:p w14:paraId="285559BF" w14:textId="15C47F1B" w:rsidR="002559E0" w:rsidRPr="002559E0" w:rsidRDefault="002559E0">
      <w:pPr>
        <w:pStyle w:val="Tekstopmerking"/>
        <w:rPr>
          <w:lang w:val="nl-BE"/>
        </w:rPr>
      </w:pPr>
      <w:r>
        <w:rPr>
          <w:rStyle w:val="Verwijzingopmerking"/>
        </w:rPr>
        <w:annotationRef/>
      </w:r>
      <w:r w:rsidRPr="002559E0">
        <w:rPr>
          <w:lang w:val="nl-BE"/>
        </w:rPr>
        <w:t>als je de twee d</w:t>
      </w:r>
      <w:r>
        <w:rPr>
          <w:lang w:val="nl-BE"/>
        </w:rPr>
        <w:t>agen samen neemt, anders wel correct!</w:t>
      </w:r>
    </w:p>
  </w:comment>
  <w:comment w:id="6" w:author="Boets Pieter" w:date="2023-06-16T08:32:00Z" w:initials="BP">
    <w:p w14:paraId="717BA026" w14:textId="4CA9F30D" w:rsidR="002559E0" w:rsidRPr="002559E0" w:rsidRDefault="002559E0">
      <w:pPr>
        <w:pStyle w:val="Tekstopmerking"/>
        <w:rPr>
          <w:lang w:val="nl-BE"/>
        </w:rPr>
      </w:pPr>
      <w:r>
        <w:rPr>
          <w:rStyle w:val="Verwijzingopmerking"/>
        </w:rPr>
        <w:annotationRef/>
      </w:r>
      <w:r w:rsidRPr="002559E0">
        <w:rPr>
          <w:lang w:val="nl-BE"/>
        </w:rP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4E561" w15:done="0"/>
  <w15:commentEx w15:paraId="285559BF" w15:done="0"/>
  <w15:commentEx w15:paraId="717BA0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369BD1" w16cex:dateUtc="2023-06-16T06:29:00Z"/>
  <w16cex:commentExtensible w16cex:durableId="28369CC4" w16cex:dateUtc="2023-06-16T06:33:00Z"/>
  <w16cex:commentExtensible w16cex:durableId="28369C97" w16cex:dateUtc="2023-06-16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4E561" w16cid:durableId="28369BD1"/>
  <w16cid:commentId w16cid:paraId="285559BF" w16cid:durableId="28369CC4"/>
  <w16cid:commentId w16cid:paraId="717BA026" w16cid:durableId="28369C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D1CF8"/>
    <w:multiLevelType w:val="hybridMultilevel"/>
    <w:tmpl w:val="10E810D6"/>
    <w:lvl w:ilvl="0" w:tplc="0EEE1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2326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ets Pieter">
    <w15:presenceInfo w15:providerId="AD" w15:userId="S::pieter.boets@oost-vlaanderen.be::4bf47b6f-f085-4475-b039-ec1d818d94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DF"/>
    <w:rsid w:val="000A0B4E"/>
    <w:rsid w:val="000D40D1"/>
    <w:rsid w:val="00140444"/>
    <w:rsid w:val="002559E0"/>
    <w:rsid w:val="0034028D"/>
    <w:rsid w:val="00456F3A"/>
    <w:rsid w:val="00512FF2"/>
    <w:rsid w:val="006354C7"/>
    <w:rsid w:val="006E18DF"/>
    <w:rsid w:val="00786F79"/>
    <w:rsid w:val="007B7F21"/>
    <w:rsid w:val="00867F1A"/>
    <w:rsid w:val="00933867"/>
    <w:rsid w:val="00A01F02"/>
    <w:rsid w:val="00A87806"/>
    <w:rsid w:val="00B013AE"/>
    <w:rsid w:val="00C95587"/>
    <w:rsid w:val="00CB4BB7"/>
    <w:rsid w:val="00D406D7"/>
    <w:rsid w:val="00EE6AD4"/>
    <w:rsid w:val="00F5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05706"/>
  <w15:chartTrackingRefBased/>
  <w15:docId w15:val="{391BB882-9863-4976-89CE-665BB34C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E1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53CD9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25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559E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559E0"/>
    <w:rPr>
      <w:sz w:val="20"/>
      <w:szCs w:val="20"/>
      <w:lang w:val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559E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559E0"/>
    <w:rPr>
      <w:b/>
      <w:bCs/>
      <w:sz w:val="20"/>
      <w:szCs w:val="20"/>
      <w:lang w:val="en-US"/>
    </w:rPr>
  </w:style>
  <w:style w:type="paragraph" w:styleId="Revisie">
    <w:name w:val="Revision"/>
    <w:hidden/>
    <w:uiPriority w:val="99"/>
    <w:semiHidden/>
    <w:rsid w:val="002559E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Puype</dc:creator>
  <cp:keywords/>
  <dc:description/>
  <cp:lastModifiedBy>STEEN, Frederique</cp:lastModifiedBy>
  <cp:revision>2</cp:revision>
  <dcterms:created xsi:type="dcterms:W3CDTF">2023-07-18T12:09:00Z</dcterms:created>
  <dcterms:modified xsi:type="dcterms:W3CDTF">2023-07-18T12:09:00Z</dcterms:modified>
</cp:coreProperties>
</file>